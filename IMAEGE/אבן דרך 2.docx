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6237D" w:rsidRPr="009E1E81" w:rsidRDefault="00000000" w:rsidP="009E1E81">
      <w:pPr>
        <w:bidi/>
        <w:jc w:val="center"/>
        <w:rPr>
          <w:sz w:val="44"/>
          <w:szCs w:val="44"/>
        </w:rPr>
      </w:pPr>
      <w:r w:rsidRPr="009E1E81">
        <w:rPr>
          <w:sz w:val="44"/>
          <w:szCs w:val="44"/>
          <w:rtl/>
        </w:rPr>
        <w:t>אבן דרך 2</w:t>
      </w:r>
    </w:p>
    <w:p w14:paraId="00000002" w14:textId="77777777" w:rsidR="0026237D" w:rsidRDefault="0026237D">
      <w:pPr>
        <w:bidi/>
      </w:pPr>
    </w:p>
    <w:p w14:paraId="00000003" w14:textId="77777777" w:rsidR="0026237D" w:rsidRPr="009E1E81" w:rsidRDefault="00000000">
      <w:pPr>
        <w:bidi/>
        <w:rPr>
          <w:b/>
          <w:bCs/>
        </w:rPr>
      </w:pPr>
      <w:proofErr w:type="spellStart"/>
      <w:r w:rsidRPr="009E1E81">
        <w:rPr>
          <w:b/>
          <w:bCs/>
          <w:rtl/>
        </w:rPr>
        <w:t>פיץ</w:t>
      </w:r>
      <w:proofErr w:type="spellEnd"/>
      <w:r w:rsidRPr="009E1E81">
        <w:rPr>
          <w:b/>
          <w:bCs/>
          <w:rtl/>
        </w:rPr>
        <w:t xml:space="preserve"> של 2-3 דקות</w:t>
      </w:r>
    </w:p>
    <w:p w14:paraId="00000004" w14:textId="77777777" w:rsidR="0026237D" w:rsidRPr="009E1E81" w:rsidRDefault="00000000">
      <w:pPr>
        <w:bidi/>
        <w:rPr>
          <w:bCs/>
          <w:u w:val="single"/>
        </w:rPr>
      </w:pPr>
      <w:r w:rsidRPr="009E1E81">
        <w:rPr>
          <w:bCs/>
          <w:u w:val="single"/>
          <w:rtl/>
        </w:rPr>
        <w:t>מי אתם</w:t>
      </w:r>
    </w:p>
    <w:p w14:paraId="00000005" w14:textId="77777777" w:rsidR="0026237D" w:rsidRDefault="00000000">
      <w:pPr>
        <w:bidi/>
      </w:pPr>
      <w:r w:rsidRPr="009E1E81">
        <w:rPr>
          <w:bCs/>
          <w:u w:val="single"/>
          <w:rtl/>
        </w:rPr>
        <w:t>מה המוצר שלכם</w:t>
      </w:r>
      <w:r>
        <w:rPr>
          <w:rtl/>
        </w:rPr>
        <w:t xml:space="preserve"> - בהרצאה שלי 2 חלקים - החלק הראשון מספר בגוף ראשון את החלק שלי באירועי ה7.10 בקיבוץ עלומים, ואיך הצליחה כיתת הכוננות למנוע ממחבלי החמאס לכבוש את הקיבוץ, תיאור של הקרבות בתוך ובאזור הקיבוץ. </w:t>
      </w:r>
    </w:p>
    <w:p w14:paraId="00000006" w14:textId="77777777" w:rsidR="0026237D" w:rsidRDefault="00000000">
      <w:pPr>
        <w:bidi/>
      </w:pPr>
      <w:r>
        <w:rPr>
          <w:rtl/>
        </w:rPr>
        <w:t xml:space="preserve">בחלק השני אתמקד במה שקרה החל מה8.10 ועד היום, איך טראומה בסדר גודל שאף אחד לא הכין אותי אליה גרמה וגורמת לי לעשות דברים שכנראה לא הייתי עושה אם לא היה קורה ה7.10. כחלק מהתחושות שעלו אצלי ב7.10 חשתי צורך עז לזוז, פיזית ותודעתית, </w:t>
      </w:r>
      <w:proofErr w:type="spellStart"/>
      <w:r>
        <w:rPr>
          <w:rtl/>
        </w:rPr>
        <w:t>וה</w:t>
      </w:r>
      <w:proofErr w:type="spellEnd"/>
    </w:p>
    <w:p w14:paraId="00000007" w14:textId="77777777" w:rsidR="0026237D" w:rsidRDefault="0026237D">
      <w:pPr>
        <w:bidi/>
      </w:pPr>
    </w:p>
    <w:p w14:paraId="00000008" w14:textId="77777777" w:rsidR="0026237D" w:rsidRDefault="00000000">
      <w:pPr>
        <w:bidi/>
        <w:rPr>
          <w:b/>
          <w:u w:val="single"/>
        </w:rPr>
      </w:pPr>
      <w:r>
        <w:rPr>
          <w:b/>
          <w:u w:val="single"/>
          <w:rtl/>
        </w:rPr>
        <w:t>למה שהקהל יבוא אליכם</w:t>
      </w:r>
    </w:p>
    <w:p w14:paraId="00000009" w14:textId="77777777" w:rsidR="0026237D" w:rsidRDefault="00000000">
      <w:pPr>
        <w:bidi/>
      </w:pPr>
      <w:r>
        <w:rPr>
          <w:rtl/>
        </w:rPr>
        <w:t>ה7.10 גרם לטראומה לאומית, הרבה אנשים שמעו הרבה סיפורים על כל מה שהתרחש באותה שבת. בהרצאה שלי אני מביא בצורה אותנטית וישירה את מה שעבר עליי באותו היום, רגעים קטנים, חלקם מפחידים, חלקם מצחיקים ו</w:t>
      </w:r>
    </w:p>
    <w:p w14:paraId="0000000A" w14:textId="5F675236" w:rsidR="0026237D" w:rsidRDefault="00000000">
      <w:pPr>
        <w:bidi/>
      </w:pPr>
      <w:r>
        <w:rPr>
          <w:rtl/>
        </w:rPr>
        <w:br/>
        <w:t xml:space="preserve">שלום לכם, שמי ניתאי </w:t>
      </w:r>
      <w:commentRangeStart w:id="0"/>
      <w:r>
        <w:rPr>
          <w:rtl/>
        </w:rPr>
        <w:t>ואני שונא\לא מאוד אוהב לעמוד מול קהל</w:t>
      </w:r>
      <w:commentRangeEnd w:id="0"/>
      <w:r w:rsidR="009E1E81">
        <w:rPr>
          <w:rStyle w:val="a6"/>
          <w:rtl/>
        </w:rPr>
        <w:commentReference w:id="0"/>
      </w:r>
      <w:r>
        <w:rPr>
          <w:rtl/>
        </w:rPr>
        <w:t>, אבל… חלק מהמסר שלי בהרצאה הוא שצריך לזוז, לנוע, להתקדם למקומות חדשים ואחת הקלישאות הידועות והנכונות, יש לציין, היא שצריך לצאת מאזור הנוחות וכך להגיע למקו</w:t>
      </w:r>
      <w:r w:rsidR="009E1E81">
        <w:rPr>
          <w:rFonts w:hint="cs"/>
          <w:rtl/>
        </w:rPr>
        <w:t>מות</w:t>
      </w:r>
      <w:r>
        <w:rPr>
          <w:rtl/>
        </w:rPr>
        <w:t xml:space="preserve"> חדשים ונכונים לנו בהם אנחנו רוצים להיות. </w:t>
      </w:r>
    </w:p>
    <w:p w14:paraId="0000000B" w14:textId="77777777" w:rsidR="0026237D" w:rsidRDefault="00000000">
      <w:pPr>
        <w:bidi/>
      </w:pPr>
      <w:r>
        <w:rPr>
          <w:rtl/>
        </w:rPr>
        <w:t xml:space="preserve">אז הנה - ההרצאה לפניכם. אני מזמין אתכם למסע – מסע שמתחיל בתנועה מטלטלת של כאוס, ומסתיים בתנועה אחרת לגמרי: תנועה של ריפוי, של התקדמות, של </w:t>
      </w:r>
      <w:proofErr w:type="spellStart"/>
      <w:r>
        <w:rPr>
          <w:rtl/>
        </w:rPr>
        <w:t>חיים.של</w:t>
      </w:r>
      <w:proofErr w:type="spellEnd"/>
      <w:r>
        <w:rPr>
          <w:rtl/>
        </w:rPr>
        <w:t xml:space="preserve"> שיקום</w:t>
      </w:r>
    </w:p>
    <w:p w14:paraId="0000000C" w14:textId="77777777" w:rsidR="0026237D" w:rsidRDefault="00000000">
      <w:pPr>
        <w:bidi/>
        <w:spacing w:before="240" w:after="240"/>
        <w:rPr>
          <w:rtl/>
        </w:rPr>
      </w:pPr>
      <w:r>
        <w:rPr>
          <w:rtl/>
        </w:rPr>
        <w:t xml:space="preserve">בהרצאה אני משתף את הסיפור האישי שלי מ־7 באוקטובר 2023 – יום שבו </w:t>
      </w:r>
      <w:proofErr w:type="spellStart"/>
      <w:r>
        <w:rPr>
          <w:rtl/>
        </w:rPr>
        <w:t>הכל</w:t>
      </w:r>
      <w:proofErr w:type="spellEnd"/>
      <w:r>
        <w:rPr>
          <w:rtl/>
        </w:rPr>
        <w:t xml:space="preserve"> זז מהר מדי: האזעקות, הריצה לנשק, המרדף אחרי מידע, אחרי חברים, אחרי תקווה. יחד עם כיתת הכוננות של קיבוץ עלומים, מצאתי את עצמי בלב סיטואציה שבה אין זמן לחשוב – רק לפעול. זה היה יום מלא ברגעים מטלטלים, כואבים, אבל גם ברגעים מצחיקים באופן בלתי צפוי – כאלה שחיברו בינינו, נתנו כוח, </w:t>
      </w:r>
      <w:proofErr w:type="spellStart"/>
      <w:r>
        <w:rPr>
          <w:rtl/>
        </w:rPr>
        <w:t>ואיפשרו</w:t>
      </w:r>
      <w:proofErr w:type="spellEnd"/>
      <w:r>
        <w:rPr>
          <w:rtl/>
        </w:rPr>
        <w:t xml:space="preserve"> לנו להחזיק מעמד שעות ארוכות עד שהגיעו לעזור לנו כוחות הביטחון. </w:t>
      </w:r>
    </w:p>
    <w:p w14:paraId="24476BCE" w14:textId="65F07469" w:rsidR="006C126B" w:rsidRDefault="006C126B" w:rsidP="006C126B">
      <w:pPr>
        <w:bidi/>
        <w:spacing w:before="240" w:after="240"/>
      </w:pPr>
      <w:r>
        <w:rPr>
          <w:rFonts w:hint="cs"/>
          <w:rtl/>
        </w:rPr>
        <w:t>אחד מהדברים שהחזיקו אותי במשך יום הקרב, היה התנועה, בכל צומת החלטות בה נתקעתי הבנתי שרק תנועה קדימה ועשיה, יוביל</w:t>
      </w:r>
      <w:r w:rsidR="003F0C62">
        <w:rPr>
          <w:rFonts w:hint="cs"/>
          <w:rtl/>
        </w:rPr>
        <w:t>ו</w:t>
      </w:r>
      <w:r>
        <w:rPr>
          <w:rFonts w:hint="cs"/>
          <w:rtl/>
        </w:rPr>
        <w:t xml:space="preserve"> אותי לתחנה הבאה</w:t>
      </w:r>
      <w:r w:rsidR="003F0C62">
        <w:rPr>
          <w:rFonts w:hint="cs"/>
          <w:rtl/>
        </w:rPr>
        <w:t xml:space="preserve"> , וזה הדבר שיעזור לנו לשרוד ולהגן על התושבים</w:t>
      </w:r>
    </w:p>
    <w:p w14:paraId="0000000D" w14:textId="0DC12838" w:rsidR="0026237D" w:rsidRDefault="006C126B">
      <w:pPr>
        <w:bidi/>
        <w:spacing w:before="240" w:after="240"/>
      </w:pPr>
      <w:r>
        <w:rPr>
          <w:rFonts w:hint="cs"/>
          <w:rtl/>
        </w:rPr>
        <w:t>אז</w:t>
      </w:r>
      <w:r w:rsidR="00000000">
        <w:rPr>
          <w:rtl/>
        </w:rPr>
        <w:t xml:space="preserve"> הסיפור לא נגמר שם. מאז, יצאתי למסע של תנועה מסוג אחר – מסע של שיקום. של חזרה לגוף, לנפש, לחיים. הדרך שלי להחלים עברה, </w:t>
      </w:r>
      <w:commentRangeStart w:id="1"/>
      <w:r w:rsidR="00000000">
        <w:rPr>
          <w:rtl/>
        </w:rPr>
        <w:t>ועדיין עוברת</w:t>
      </w:r>
      <w:commentRangeEnd w:id="1"/>
      <w:r w:rsidR="009E1E81">
        <w:rPr>
          <w:rStyle w:val="a6"/>
          <w:rtl/>
        </w:rPr>
        <w:commentReference w:id="1"/>
      </w:r>
      <w:r w:rsidR="00000000">
        <w:rPr>
          <w:rtl/>
        </w:rPr>
        <w:t xml:space="preserve">,  דרך הרגליים – צעד אחרי </w:t>
      </w:r>
      <w:proofErr w:type="spellStart"/>
      <w:r w:rsidR="00000000">
        <w:rPr>
          <w:rtl/>
        </w:rPr>
        <w:t>צעד,בריצות</w:t>
      </w:r>
      <w:proofErr w:type="spellEnd"/>
      <w:r w:rsidR="00000000">
        <w:rPr>
          <w:rtl/>
        </w:rPr>
        <w:t xml:space="preserve"> ארוכות עד לקו הסיום של מרתון ניו יורק בנובמבר 2024. 42.2 קילומטרים של כאב, התמדה, תקווה – ושל הוכחה שאפשר לזוז קדימה, גם אחרי שהעולם עצר.</w:t>
      </w:r>
    </w:p>
    <w:p w14:paraId="0000000E" w14:textId="77777777" w:rsidR="0026237D" w:rsidRDefault="00000000">
      <w:pPr>
        <w:bidi/>
        <w:spacing w:before="240" w:after="240"/>
      </w:pPr>
      <w:r w:rsidRPr="003F0C62">
        <w:rPr>
          <w:highlight w:val="yellow"/>
          <w:rtl/>
        </w:rPr>
        <w:t>אז מה המוצר שלי בעצם?</w:t>
      </w:r>
    </w:p>
    <w:p w14:paraId="0000000F" w14:textId="77777777" w:rsidR="0026237D" w:rsidRDefault="00000000">
      <w:pPr>
        <w:bidi/>
        <w:spacing w:before="240" w:after="240"/>
      </w:pPr>
      <w:r>
        <w:rPr>
          <w:rtl/>
        </w:rPr>
        <w:t xml:space="preserve">ההרצאה היא שילוב של סיפור אישי עוצמתי, רגעים של דרמה ואומץ, הומור מפתיע שמרכך את הקושי, ותובנות שנוגעות לכולנו: על חוסן, על משמעות, על קהילה – ועל הבחירה לזוז קדימה גם כשקשה. ההרצאה מתאימה לארגונים, צוותים מקצועיים, אנשי חינוך, בני נוער ומבוגרים – כל מי שמתמודד עם אתגרים, </w:t>
      </w:r>
      <w:del w:id="2" w:author="משתמש" w:date="2025-06-08T17:00:00Z" w16du:dateUtc="2025-06-08T14:00:00Z">
        <w:r w:rsidDel="006C126B">
          <w:rPr>
            <w:rtl/>
          </w:rPr>
          <w:delText>שינוי</w:delText>
        </w:r>
      </w:del>
      <w:r>
        <w:rPr>
          <w:rtl/>
        </w:rPr>
        <w:t xml:space="preserve"> או שאלה של "מה עכשיו?".</w:t>
      </w:r>
    </w:p>
    <w:p w14:paraId="00000010" w14:textId="77777777" w:rsidR="0026237D" w:rsidRDefault="00000000">
      <w:pPr>
        <w:bidi/>
        <w:spacing w:before="240" w:after="240"/>
      </w:pPr>
      <w:r w:rsidRPr="006C126B">
        <w:rPr>
          <w:highlight w:val="yellow"/>
          <w:rtl/>
          <w:rPrChange w:id="3" w:author="משתמש" w:date="2025-06-08T16:55:00Z" w16du:dateUtc="2025-06-08T13:55:00Z">
            <w:rPr>
              <w:rtl/>
            </w:rPr>
          </w:rPrChange>
        </w:rPr>
        <w:t>אז למה לבוא לשמוע דווקא את ההרצאה הזו?</w:t>
      </w:r>
    </w:p>
    <w:p w14:paraId="24FB0BBE" w14:textId="27C3445E" w:rsidR="006C126B" w:rsidRDefault="00000000">
      <w:pPr>
        <w:bidi/>
        <w:spacing w:before="240" w:after="240"/>
        <w:rPr>
          <w:ins w:id="4" w:author="משתמש" w:date="2025-06-08T17:04:00Z" w16du:dateUtc="2025-06-08T14:04:00Z"/>
          <w:rtl/>
        </w:rPr>
      </w:pPr>
      <w:r>
        <w:rPr>
          <w:rtl/>
        </w:rPr>
        <w:t xml:space="preserve">כי זו לא הרצאה על </w:t>
      </w:r>
      <w:ins w:id="5" w:author="משתמש" w:date="2025-06-08T17:00:00Z" w16du:dateUtc="2025-06-08T14:00:00Z">
        <w:r w:rsidR="006C126B">
          <w:rPr>
            <w:rFonts w:hint="cs"/>
            <w:rtl/>
          </w:rPr>
          <w:t xml:space="preserve">רק </w:t>
        </w:r>
      </w:ins>
      <w:r>
        <w:rPr>
          <w:rtl/>
        </w:rPr>
        <w:t>מה שקרה – זו הרצאה על מה שאנחנו עושים עם זה.</w:t>
      </w:r>
      <w:r>
        <w:rPr>
          <w:rtl/>
        </w:rPr>
        <w:br/>
        <w:t xml:space="preserve"> זה סיפור </w:t>
      </w:r>
      <w:ins w:id="6" w:author="משתמש" w:date="2025-06-08T17:01:00Z" w16du:dateUtc="2025-06-08T14:01:00Z">
        <w:r w:rsidR="006C126B">
          <w:rPr>
            <w:rFonts w:hint="cs"/>
            <w:rtl/>
          </w:rPr>
          <w:t xml:space="preserve">אישי </w:t>
        </w:r>
      </w:ins>
      <w:r>
        <w:rPr>
          <w:rtl/>
        </w:rPr>
        <w:t>שפותח את הלב, מדבר בגובה העיניים,</w:t>
      </w:r>
      <w:ins w:id="7" w:author="משתמש" w:date="2025-06-08T17:02:00Z" w16du:dateUtc="2025-06-08T14:02:00Z">
        <w:r w:rsidR="006C126B">
          <w:rPr>
            <w:rFonts w:hint="cs"/>
            <w:rtl/>
          </w:rPr>
          <w:t xml:space="preserve"> </w:t>
        </w:r>
      </w:ins>
      <w:r>
        <w:rPr>
          <w:rtl/>
        </w:rPr>
        <w:t xml:space="preserve"> ומשאיר את הקהל עם </w:t>
      </w:r>
      <w:del w:id="8" w:author="משתמש" w:date="2025-06-08T17:02:00Z" w16du:dateUtc="2025-06-08T14:02:00Z">
        <w:r w:rsidDel="006C126B">
          <w:rPr>
            <w:rtl/>
          </w:rPr>
          <w:delText>השראה אמיתית</w:delText>
        </w:r>
      </w:del>
      <w:ins w:id="9" w:author="משתמש" w:date="2025-06-08T17:02:00Z" w16du:dateUtc="2025-06-08T14:02:00Z">
        <w:r w:rsidR="006C126B">
          <w:rPr>
            <w:rFonts w:hint="cs"/>
            <w:rtl/>
          </w:rPr>
          <w:t xml:space="preserve">רצון עז </w:t>
        </w:r>
      </w:ins>
      <w:ins w:id="10" w:author="משתמש" w:date="2025-06-08T17:04:00Z" w16du:dateUtc="2025-06-08T14:04:00Z">
        <w:r w:rsidR="006C126B">
          <w:rPr>
            <w:rFonts w:hint="cs"/>
            <w:rtl/>
          </w:rPr>
          <w:t>לנוע ולפרוץ גבולות.</w:t>
        </w:r>
      </w:ins>
    </w:p>
    <w:p w14:paraId="5FAE0893" w14:textId="77777777" w:rsidR="006C126B" w:rsidRDefault="006C126B" w:rsidP="006C126B">
      <w:pPr>
        <w:bidi/>
        <w:spacing w:before="240" w:after="240"/>
        <w:rPr>
          <w:ins w:id="11" w:author="משתמש" w:date="2025-06-08T17:04:00Z" w16du:dateUtc="2025-06-08T14:04:00Z"/>
          <w:rtl/>
        </w:rPr>
      </w:pPr>
    </w:p>
    <w:p w14:paraId="00000011" w14:textId="4CCF1148" w:rsidR="0026237D" w:rsidDel="006C126B" w:rsidRDefault="00000000" w:rsidP="006C126B">
      <w:pPr>
        <w:bidi/>
        <w:spacing w:before="240" w:after="240"/>
        <w:rPr>
          <w:del w:id="12" w:author="משתמש" w:date="2025-06-08T17:04:00Z" w16du:dateUtc="2025-06-08T14:04:00Z"/>
        </w:rPr>
      </w:pPr>
      <w:del w:id="13" w:author="משתמש" w:date="2025-06-08T17:04:00Z" w16du:dateUtc="2025-06-08T14:04:00Z">
        <w:r w:rsidDel="006C126B">
          <w:rPr>
            <w:rtl/>
          </w:rPr>
          <w:delText>, תנועה פנימית – ומבט חדש על חוזק אנושי.</w:delText>
        </w:r>
      </w:del>
    </w:p>
    <w:p w14:paraId="00000012" w14:textId="77777777" w:rsidR="0026237D" w:rsidRDefault="0026237D">
      <w:pPr>
        <w:bidi/>
      </w:pPr>
    </w:p>
    <w:sectPr w:rsidR="0026237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משתמש" w:date="2025-06-08T16:47:00Z" w:initials="מ">
    <w:p w14:paraId="27BAF196" w14:textId="3301177E" w:rsidR="009E1E81" w:rsidRDefault="009E1E81">
      <w:pPr>
        <w:pStyle w:val="a7"/>
      </w:pPr>
      <w:r>
        <w:rPr>
          <w:rStyle w:val="a6"/>
        </w:rPr>
        <w:annotationRef/>
      </w:r>
      <w:r>
        <w:rPr>
          <w:rFonts w:hint="cs"/>
          <w:rtl/>
        </w:rPr>
        <w:t>הפוך על הפוך</w:t>
      </w:r>
    </w:p>
  </w:comment>
  <w:comment w:id="1" w:author="משתמש" w:date="2025-06-08T16:54:00Z" w:initials="מ">
    <w:p w14:paraId="28B9D743" w14:textId="3AC2736A" w:rsidR="009E1E81" w:rsidRDefault="009E1E81">
      <w:pPr>
        <w:pStyle w:val="a7"/>
      </w:pPr>
      <w:r>
        <w:rPr>
          <w:rStyle w:val="a6"/>
        </w:rPr>
        <w:annotationRef/>
      </w:r>
      <w:r>
        <w:rPr>
          <w:rFonts w:hint="cs"/>
          <w:rtl/>
        </w:rPr>
        <w:t>מעולה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BAF196" w15:done="0"/>
  <w15:commentEx w15:paraId="28B9D7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139E09" w16cex:dateUtc="2025-06-08T13:47:00Z"/>
  <w16cex:commentExtensible w16cex:durableId="243F4B53" w16cex:dateUtc="2025-06-08T13: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BAF196" w16cid:durableId="07139E09"/>
  <w16cid:commentId w16cid:paraId="28B9D743" w16cid:durableId="243F4B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52ACBE" w14:textId="77777777" w:rsidR="00896051" w:rsidRDefault="00896051" w:rsidP="006C126B">
      <w:pPr>
        <w:spacing w:line="240" w:lineRule="auto"/>
      </w:pPr>
      <w:r>
        <w:separator/>
      </w:r>
    </w:p>
  </w:endnote>
  <w:endnote w:type="continuationSeparator" w:id="0">
    <w:p w14:paraId="2EF3FDF1" w14:textId="77777777" w:rsidR="00896051" w:rsidRDefault="00896051" w:rsidP="006C1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879DA" w14:textId="77777777" w:rsidR="00896051" w:rsidRDefault="00896051" w:rsidP="006C126B">
      <w:pPr>
        <w:spacing w:line="240" w:lineRule="auto"/>
      </w:pPr>
      <w:r>
        <w:separator/>
      </w:r>
    </w:p>
  </w:footnote>
  <w:footnote w:type="continuationSeparator" w:id="0">
    <w:p w14:paraId="3AECA127" w14:textId="77777777" w:rsidR="00896051" w:rsidRDefault="00896051" w:rsidP="006C126B">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משתמש">
    <w15:presenceInfo w15:providerId="None" w15:userId="משתמש"/>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37D"/>
    <w:rsid w:val="0026237D"/>
    <w:rsid w:val="003F0C62"/>
    <w:rsid w:val="006C126B"/>
    <w:rsid w:val="00896051"/>
    <w:rsid w:val="009E1E81"/>
    <w:rsid w:val="00C818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82CB3D"/>
  <w15:docId w15:val="{97EB72C2-B87F-4010-AF1F-092A43606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he"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Revision"/>
    <w:hidden/>
    <w:uiPriority w:val="99"/>
    <w:semiHidden/>
    <w:rsid w:val="009E1E81"/>
    <w:pPr>
      <w:spacing w:line="240" w:lineRule="auto"/>
    </w:pPr>
  </w:style>
  <w:style w:type="character" w:styleId="a6">
    <w:name w:val="annotation reference"/>
    <w:basedOn w:val="a0"/>
    <w:uiPriority w:val="99"/>
    <w:semiHidden/>
    <w:unhideWhenUsed/>
    <w:rsid w:val="009E1E81"/>
    <w:rPr>
      <w:sz w:val="16"/>
      <w:szCs w:val="16"/>
    </w:rPr>
  </w:style>
  <w:style w:type="paragraph" w:styleId="a7">
    <w:name w:val="annotation text"/>
    <w:basedOn w:val="a"/>
    <w:link w:val="a8"/>
    <w:uiPriority w:val="99"/>
    <w:semiHidden/>
    <w:unhideWhenUsed/>
    <w:rsid w:val="009E1E81"/>
    <w:pPr>
      <w:spacing w:line="240" w:lineRule="auto"/>
    </w:pPr>
    <w:rPr>
      <w:sz w:val="20"/>
      <w:szCs w:val="20"/>
    </w:rPr>
  </w:style>
  <w:style w:type="character" w:customStyle="1" w:styleId="a8">
    <w:name w:val="טקסט הערה תו"/>
    <w:basedOn w:val="a0"/>
    <w:link w:val="a7"/>
    <w:uiPriority w:val="99"/>
    <w:semiHidden/>
    <w:rsid w:val="009E1E81"/>
    <w:rPr>
      <w:sz w:val="20"/>
      <w:szCs w:val="20"/>
    </w:rPr>
  </w:style>
  <w:style w:type="paragraph" w:styleId="a9">
    <w:name w:val="annotation subject"/>
    <w:basedOn w:val="a7"/>
    <w:next w:val="a7"/>
    <w:link w:val="aa"/>
    <w:uiPriority w:val="99"/>
    <w:semiHidden/>
    <w:unhideWhenUsed/>
    <w:rsid w:val="009E1E81"/>
    <w:rPr>
      <w:b/>
      <w:bCs/>
    </w:rPr>
  </w:style>
  <w:style w:type="character" w:customStyle="1" w:styleId="aa">
    <w:name w:val="נושא הערה תו"/>
    <w:basedOn w:val="a8"/>
    <w:link w:val="a9"/>
    <w:uiPriority w:val="99"/>
    <w:semiHidden/>
    <w:rsid w:val="009E1E81"/>
    <w:rPr>
      <w:b/>
      <w:bCs/>
      <w:sz w:val="20"/>
      <w:szCs w:val="20"/>
    </w:rPr>
  </w:style>
  <w:style w:type="paragraph" w:styleId="ab">
    <w:name w:val="header"/>
    <w:basedOn w:val="a"/>
    <w:link w:val="ac"/>
    <w:uiPriority w:val="99"/>
    <w:unhideWhenUsed/>
    <w:rsid w:val="006C126B"/>
    <w:pPr>
      <w:tabs>
        <w:tab w:val="center" w:pos="4153"/>
        <w:tab w:val="right" w:pos="8306"/>
      </w:tabs>
      <w:spacing w:line="240" w:lineRule="auto"/>
    </w:pPr>
  </w:style>
  <w:style w:type="character" w:customStyle="1" w:styleId="ac">
    <w:name w:val="כותרת עליונה תו"/>
    <w:basedOn w:val="a0"/>
    <w:link w:val="ab"/>
    <w:uiPriority w:val="99"/>
    <w:rsid w:val="006C126B"/>
  </w:style>
  <w:style w:type="paragraph" w:styleId="ad">
    <w:name w:val="footer"/>
    <w:basedOn w:val="a"/>
    <w:link w:val="ae"/>
    <w:uiPriority w:val="99"/>
    <w:unhideWhenUsed/>
    <w:rsid w:val="006C126B"/>
    <w:pPr>
      <w:tabs>
        <w:tab w:val="center" w:pos="4153"/>
        <w:tab w:val="right" w:pos="8306"/>
      </w:tabs>
      <w:spacing w:line="240" w:lineRule="auto"/>
    </w:pPr>
  </w:style>
  <w:style w:type="character" w:customStyle="1" w:styleId="ae">
    <w:name w:val="כותרת תחתונה תו"/>
    <w:basedOn w:val="a0"/>
    <w:link w:val="ad"/>
    <w:uiPriority w:val="99"/>
    <w:rsid w:val="006C12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429</Words>
  <Characters>2148</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משתמש</cp:lastModifiedBy>
  <cp:revision>2</cp:revision>
  <dcterms:created xsi:type="dcterms:W3CDTF">2025-06-08T13:43:00Z</dcterms:created>
  <dcterms:modified xsi:type="dcterms:W3CDTF">2025-06-08T14:08:00Z</dcterms:modified>
</cp:coreProperties>
</file>